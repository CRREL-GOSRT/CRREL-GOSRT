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B1F9C" w14:textId="06908064" w:rsidR="00530962" w:rsidRPr="00831322" w:rsidRDefault="004D33BA" w:rsidP="00831322">
      <w:pPr>
        <w:pStyle w:val="Heading1"/>
        <w:rPr>
          <w:rStyle w:val="IntenseEmphasis"/>
        </w:rPr>
      </w:pPr>
      <w:r w:rsidRPr="00831322">
        <w:rPr>
          <w:rStyle w:val="IntenseEmphasis"/>
        </w:rPr>
        <w:t>RTM User-Guide</w:t>
      </w:r>
    </w:p>
    <w:p w14:paraId="709A210A" w14:textId="63F27CFC" w:rsidR="004D33BA" w:rsidRDefault="004D33BA"/>
    <w:p w14:paraId="68B1AF3A" w14:textId="4182BE3B" w:rsidR="004D33BA" w:rsidRDefault="004D33BA">
      <w:r>
        <w:t>This guide is meant as an informal introduction on how to run/configure/use the Photon Tracking Model.</w:t>
      </w:r>
      <w:r w:rsidR="005F0E44">
        <w:t xml:space="preserve">  Keep in mind, it’s new and I’m sure it has bugs, and </w:t>
      </w:r>
      <w:proofErr w:type="spellStart"/>
      <w:r w:rsidR="005F0E44">
        <w:t>its</w:t>
      </w:r>
      <w:proofErr w:type="spellEnd"/>
      <w:r w:rsidR="005F0E44">
        <w:t xml:space="preserve"> definitely missing some consistency checks. … So don’t try to break it just yet by supplying various arguments that defy logic (e.g., asking it to compute transmission at a depth that is greater than the snowpack depth, or telling it to get data from files that don’t exist).</w:t>
      </w:r>
    </w:p>
    <w:p w14:paraId="4FC8C7FB" w14:textId="64ACCD43" w:rsidR="00115745" w:rsidRDefault="00115745"/>
    <w:p w14:paraId="66CAB421" w14:textId="6B45A990" w:rsidR="00115745" w:rsidRDefault="00115745">
      <w:r>
        <w:t xml:space="preserve">Also, unfortunately, this is not a fully packaged </w:t>
      </w:r>
      <w:r w:rsidR="001C6ACF">
        <w:t xml:space="preserve">software that you can install from the command line, and as such, it makes use of inline </w:t>
      </w:r>
      <w:proofErr w:type="spellStart"/>
      <w:proofErr w:type="gramStart"/>
      <w:r w:rsidR="001C6ACF">
        <w:t>sys.path.append</w:t>
      </w:r>
      <w:proofErr w:type="spellEnd"/>
      <w:r w:rsidR="001C6ACF">
        <w:t>(</w:t>
      </w:r>
      <w:proofErr w:type="gramEnd"/>
      <w:r w:rsidR="001C6ACF">
        <w:t xml:space="preserve">) functions to link all of the relevant modules to </w:t>
      </w:r>
      <w:proofErr w:type="spellStart"/>
      <w:r w:rsidR="001C6ACF">
        <w:t>eachother</w:t>
      </w:r>
      <w:proofErr w:type="spellEnd"/>
      <w:r w:rsidR="001C6ACF">
        <w:t>.  So, in many of the .</w:t>
      </w:r>
      <w:proofErr w:type="spellStart"/>
      <w:r w:rsidR="001C6ACF">
        <w:t>py</w:t>
      </w:r>
      <w:proofErr w:type="spellEnd"/>
      <w:r w:rsidR="001C6ACF">
        <w:t xml:space="preserve"> files, you will need to go in an edit all the </w:t>
      </w:r>
      <w:proofErr w:type="spellStart"/>
      <w:proofErr w:type="gramStart"/>
      <w:r w:rsidR="001C6ACF">
        <w:t>sys.path.append</w:t>
      </w:r>
      <w:proofErr w:type="spellEnd"/>
      <w:r w:rsidR="001C6ACF">
        <w:t>(</w:t>
      </w:r>
      <w:proofErr w:type="gramEnd"/>
      <w:r w:rsidR="001C6ACF">
        <w:t>) functions to point to files on your computer before anything works.  Further, I cannot know exactly how this will work on a windows computer.</w:t>
      </w:r>
    </w:p>
    <w:p w14:paraId="6A86E32F" w14:textId="53C6753D" w:rsidR="00473C35" w:rsidRDefault="00473C35"/>
    <w:p w14:paraId="7F8C85F7" w14:textId="669EAA2C" w:rsidR="00473C35" w:rsidRDefault="00473C35">
      <w:r>
        <w:t>Hopefully this guide helps get you started, and if you find bugs, or find additional information that would be useful, please let me know, or add it to the guide!</w:t>
      </w:r>
    </w:p>
    <w:p w14:paraId="5C328B80" w14:textId="1A1E9FC5" w:rsidR="004D33BA" w:rsidRDefault="004D33BA"/>
    <w:p w14:paraId="23E3FC1E" w14:textId="4F5E1392" w:rsidR="004D33BA" w:rsidRDefault="004D33BA">
      <w:r>
        <w:t xml:space="preserve">To sum up, the </w:t>
      </w:r>
      <w:proofErr w:type="gramStart"/>
      <w:r>
        <w:t>photon tracking</w:t>
      </w:r>
      <w:proofErr w:type="gramEnd"/>
      <w:r>
        <w:t xml:space="preserve"> model can be broken down into three steps once on</w:t>
      </w:r>
      <w:ins w:id="0" w:author="Parno, Julie T ERDC-RDE-CRREL-NH CIV" w:date="2021-02-09T09:56:00Z">
        <w:r w:rsidR="00864F60">
          <w:t>e</w:t>
        </w:r>
      </w:ins>
      <w:r>
        <w:t xml:space="preserve"> has the processed </w:t>
      </w:r>
      <w:proofErr w:type="spellStart"/>
      <w:r>
        <w:t>microCT</w:t>
      </w:r>
      <w:proofErr w:type="spellEnd"/>
      <w:r>
        <w:t xml:space="preserve"> data in hand.</w:t>
      </w:r>
    </w:p>
    <w:p w14:paraId="16CBC756" w14:textId="0FE7807A" w:rsidR="004D33BA" w:rsidRDefault="004D33BA" w:rsidP="004D33BA"/>
    <w:p w14:paraId="3F387A73" w14:textId="2527AA3B" w:rsidR="004D33BA" w:rsidRDefault="004D33BA" w:rsidP="004D33BA">
      <w:pPr>
        <w:pStyle w:val="ListParagraph"/>
        <w:numPr>
          <w:ilvl w:val="0"/>
          <w:numId w:val="2"/>
        </w:numPr>
      </w:pPr>
      <w:r>
        <w:t xml:space="preserve">Process stacks of 2D </w:t>
      </w:r>
      <w:proofErr w:type="spellStart"/>
      <w:r>
        <w:t>microCT</w:t>
      </w:r>
      <w:proofErr w:type="spellEnd"/>
      <w:r>
        <w:t xml:space="preserve"> images into sample volumes</w:t>
      </w:r>
    </w:p>
    <w:p w14:paraId="7DBA5A9E" w14:textId="10F3EBC0" w:rsidR="004D33BA" w:rsidRDefault="004D33BA" w:rsidP="004D33BA">
      <w:pPr>
        <w:pStyle w:val="ListParagraph"/>
        <w:numPr>
          <w:ilvl w:val="0"/>
          <w:numId w:val="2"/>
        </w:numPr>
      </w:pPr>
      <w:r>
        <w:t>Run Geometric optics photon tracking through volumes to get the following optical properties saved to a sample-specific file</w:t>
      </w:r>
    </w:p>
    <w:p w14:paraId="5095DB70" w14:textId="724C2DDC" w:rsidR="004D33BA" w:rsidRDefault="004D33BA" w:rsidP="004D33BA">
      <w:pPr>
        <w:pStyle w:val="ListParagraph"/>
        <w:numPr>
          <w:ilvl w:val="1"/>
          <w:numId w:val="2"/>
        </w:numPr>
      </w:pPr>
      <w:r>
        <w:t>Extinction Coefficient</w:t>
      </w:r>
    </w:p>
    <w:p w14:paraId="6F885039" w14:textId="46F965D6" w:rsidR="004D33BA" w:rsidRDefault="004D33BA" w:rsidP="004D33BA">
      <w:pPr>
        <w:pStyle w:val="ListParagraph"/>
        <w:numPr>
          <w:ilvl w:val="1"/>
          <w:numId w:val="2"/>
        </w:numPr>
      </w:pPr>
      <w:r>
        <w:t>Fraction of path traveled within Ice</w:t>
      </w:r>
    </w:p>
    <w:p w14:paraId="68C495FC" w14:textId="78A7CD35" w:rsidR="004D33BA" w:rsidRDefault="004D33BA" w:rsidP="004D33BA">
      <w:pPr>
        <w:pStyle w:val="ListParagraph"/>
        <w:numPr>
          <w:ilvl w:val="1"/>
          <w:numId w:val="2"/>
        </w:numPr>
      </w:pPr>
      <w:r>
        <w:t>Phase Function</w:t>
      </w:r>
    </w:p>
    <w:p w14:paraId="58786DC0" w14:textId="1E626893" w:rsidR="004D33BA" w:rsidRDefault="004D33BA" w:rsidP="004D33BA">
      <w:pPr>
        <w:pStyle w:val="ListParagraph"/>
        <w:numPr>
          <w:ilvl w:val="0"/>
          <w:numId w:val="2"/>
        </w:numPr>
      </w:pPr>
      <w:r>
        <w:t>Run Slab model with optical properties set by files generated in step 2.</w:t>
      </w:r>
    </w:p>
    <w:p w14:paraId="405295C3" w14:textId="60613211" w:rsidR="004D33BA" w:rsidRDefault="004D33BA" w:rsidP="004D33BA">
      <w:pPr>
        <w:pStyle w:val="ListParagraph"/>
        <w:numPr>
          <w:ilvl w:val="1"/>
          <w:numId w:val="2"/>
        </w:numPr>
      </w:pPr>
      <w:r>
        <w:t xml:space="preserve">Slab model can be configured with multiple layers and </w:t>
      </w:r>
      <w:r w:rsidR="00831322">
        <w:t>with a lower boundary</w:t>
      </w:r>
      <w:r w:rsidR="00D52C45">
        <w:t xml:space="preserve"> and with known contaminates (maybe).</w:t>
      </w:r>
    </w:p>
    <w:p w14:paraId="42CFF3FF" w14:textId="3ED055E7" w:rsidR="00831322" w:rsidRDefault="00831322" w:rsidP="00831322"/>
    <w:p w14:paraId="0C7C4054" w14:textId="5E7C8885" w:rsidR="00831322" w:rsidRDefault="00831322" w:rsidP="00831322">
      <w:pPr>
        <w:rPr>
          <w:rStyle w:val="BookTitle"/>
        </w:rPr>
      </w:pPr>
      <w:r>
        <w:rPr>
          <w:rStyle w:val="BookTitle"/>
        </w:rPr>
        <w:t>General code map:</w:t>
      </w:r>
    </w:p>
    <w:p w14:paraId="6A8E3759" w14:textId="56087E97" w:rsidR="00831322" w:rsidRPr="00831322" w:rsidRDefault="00831322" w:rsidP="00831322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831322">
        <w:rPr>
          <w:rStyle w:val="BookTitle"/>
          <w:i w:val="0"/>
          <w:iCs w:val="0"/>
        </w:rPr>
        <w:t>Main</w:t>
      </w:r>
    </w:p>
    <w:p w14:paraId="1EED3C5A" w14:textId="17A51482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SlabModel.py -&gt; main slab model object and code</w:t>
      </w:r>
    </w:p>
    <w:p w14:paraId="33109013" w14:textId="0B6DC7E4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RTcode.py -&gt; Some functions to perform Geometric Radiative Transfer Calculations</w:t>
      </w:r>
    </w:p>
    <w:p w14:paraId="0D9A3CB7" w14:textId="04F5C3C9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CRRELPolyData.py -&gt; Object code to hold </w:t>
      </w:r>
      <w:proofErr w:type="spellStart"/>
      <w:r>
        <w:rPr>
          <w:rStyle w:val="BookTitle"/>
          <w:b w:val="0"/>
          <w:bCs w:val="0"/>
          <w:i w:val="0"/>
          <w:iCs w:val="0"/>
        </w:rPr>
        <w:t>CRRELPolyData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functions for 3D meshes</w:t>
      </w:r>
    </w:p>
    <w:p w14:paraId="6364ADFD" w14:textId="5FAA1F35" w:rsidR="00D52C45" w:rsidRDefault="00D52C45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DrawShapes.py -&gt; Code containing functions to create various shapes and to call </w:t>
      </w:r>
      <w:proofErr w:type="spellStart"/>
      <w:r>
        <w:rPr>
          <w:rStyle w:val="BookTitle"/>
          <w:b w:val="0"/>
          <w:bCs w:val="0"/>
          <w:i w:val="0"/>
          <w:iCs w:val="0"/>
        </w:rPr>
        <w:t>CRRELPolyData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class.</w:t>
      </w:r>
    </w:p>
    <w:p w14:paraId="3EE143F8" w14:textId="69A657B1" w:rsidR="00D52C45" w:rsidRDefault="00D52C45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RenderFunctions.py -&gt; Code that simplifies rendering VTK meshes in python</w:t>
      </w:r>
    </w:p>
    <w:p w14:paraId="60C2DA13" w14:textId="16CF571F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ImageSeg.py -&gt; Python code to process image stacks</w:t>
      </w:r>
    </w:p>
    <w:p w14:paraId="2B4E020D" w14:textId="5CAADA1C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BRDFFunctions.py -&gt; BRDF functions for lower-boundary surface properties (in development)</w:t>
      </w:r>
    </w:p>
    <w:p w14:paraId="217E4FFF" w14:textId="5EA112C8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 xml:space="preserve">SetSlabProps.py -&gt; Script to calculate slab properties from </w:t>
      </w:r>
      <w:proofErr w:type="spellStart"/>
      <w:r>
        <w:rPr>
          <w:rStyle w:val="BookTitle"/>
          <w:b w:val="0"/>
          <w:bCs w:val="0"/>
          <w:i w:val="0"/>
          <w:iCs w:val="0"/>
        </w:rPr>
        <w:t>MicroCT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samples</w:t>
      </w:r>
    </w:p>
    <w:p w14:paraId="645A5D51" w14:textId="4A864959" w:rsidR="00831322" w:rsidRDefault="00831322" w:rsidP="00831322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Solarposition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-&gt; File containing solar position code from: </w:t>
      </w:r>
      <w:hyperlink r:id="rId5" w:history="1">
        <w:r w:rsidRPr="00CE4160">
          <w:rPr>
            <w:rStyle w:val="Hyperlink"/>
            <w:spacing w:val="5"/>
          </w:rPr>
          <w:t>https://github.com/s-bear/sun-position</w:t>
        </w:r>
      </w:hyperlink>
    </w:p>
    <w:p w14:paraId="0A820444" w14:textId="2834736C" w:rsidR="00831322" w:rsidRDefault="00831322" w:rsidP="00831322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</w:rPr>
      </w:pPr>
      <w:r w:rsidRPr="00831322">
        <w:rPr>
          <w:rStyle w:val="BookTitle"/>
          <w:i w:val="0"/>
          <w:iCs w:val="0"/>
        </w:rPr>
        <w:t>Materials</w:t>
      </w:r>
      <w:r>
        <w:rPr>
          <w:rStyle w:val="BookTitle"/>
          <w:b w:val="0"/>
          <w:bCs w:val="0"/>
          <w:i w:val="0"/>
          <w:iCs w:val="0"/>
        </w:rPr>
        <w:t xml:space="preserve"> -&gt; Folder containing csv files with refractive indices for various materials, generally you just want ice, but the other ones are used for contaminates</w:t>
      </w:r>
    </w:p>
    <w:p w14:paraId="7F3CB5B2" w14:textId="1A106107" w:rsidR="00831322" w:rsidRPr="00831322" w:rsidRDefault="00831322" w:rsidP="00831322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 w:rsidRPr="00831322">
        <w:rPr>
          <w:rStyle w:val="BookTitle"/>
          <w:i w:val="0"/>
          <w:iCs w:val="0"/>
        </w:rPr>
        <w:t>Surfaces</w:t>
      </w:r>
      <w:r>
        <w:rPr>
          <w:rStyle w:val="BookTitle"/>
          <w:i w:val="0"/>
          <w:iCs w:val="0"/>
        </w:rPr>
        <w:t xml:space="preserve"> </w:t>
      </w:r>
      <w:r>
        <w:rPr>
          <w:rStyle w:val="BookTitle"/>
          <w:b w:val="0"/>
          <w:bCs w:val="0"/>
          <w:i w:val="0"/>
          <w:iCs w:val="0"/>
        </w:rPr>
        <w:t>-&gt; Folder with csv files that have reflectance of various surfaces as a function of wavelength (e.g., as determined from the ASD).</w:t>
      </w:r>
    </w:p>
    <w:p w14:paraId="0166FB86" w14:textId="6050106D" w:rsidR="00831322" w:rsidRPr="00044D7C" w:rsidRDefault="00044D7C" w:rsidP="00831322">
      <w:pPr>
        <w:pStyle w:val="ListParagraph"/>
        <w:numPr>
          <w:ilvl w:val="0"/>
          <w:numId w:val="4"/>
        </w:numPr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Examples</w:t>
      </w:r>
    </w:p>
    <w:p w14:paraId="7A931EE7" w14:textId="1703AA42" w:rsidR="00044D7C" w:rsidRPr="00044D7C" w:rsidRDefault="00044D7C" w:rsidP="00044D7C">
      <w:pPr>
        <w:pStyle w:val="ListParagraph"/>
        <w:numPr>
          <w:ilvl w:val="1"/>
          <w:numId w:val="4"/>
        </w:numPr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PackagedSlab.py -&gt; Example script that runs various iterations of the slab model.  Great for learning how to use</w:t>
      </w:r>
    </w:p>
    <w:p w14:paraId="02A7575C" w14:textId="305E2F28" w:rsidR="00044D7C" w:rsidRPr="00044D7C" w:rsidRDefault="00044D7C" w:rsidP="00044D7C">
      <w:pPr>
        <w:pStyle w:val="ListParagraph"/>
        <w:numPr>
          <w:ilvl w:val="1"/>
          <w:numId w:val="4"/>
        </w:numPr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ReadASD.py -&gt; Script for reading ASD data and comparing to saved model output.</w:t>
      </w:r>
    </w:p>
    <w:p w14:paraId="2843DCD6" w14:textId="5CE06A57" w:rsidR="00044D7C" w:rsidRDefault="00044D7C" w:rsidP="00044D7C">
      <w:pPr>
        <w:rPr>
          <w:rStyle w:val="BookTitle"/>
          <w:i w:val="0"/>
          <w:iCs w:val="0"/>
        </w:rPr>
      </w:pPr>
    </w:p>
    <w:p w14:paraId="01EEEAC4" w14:textId="13E2453C" w:rsidR="00915558" w:rsidRPr="003C4370" w:rsidRDefault="00594D94" w:rsidP="00594D94">
      <w:pPr>
        <w:pStyle w:val="Heading1"/>
        <w:rPr>
          <w:rStyle w:val="BookTitle"/>
          <w:b w:val="0"/>
          <w:bCs w:val="0"/>
          <w:i w:val="0"/>
          <w:iCs w:val="0"/>
        </w:rPr>
      </w:pPr>
      <w:r w:rsidRPr="003C4370">
        <w:rPr>
          <w:rStyle w:val="BookTitle"/>
          <w:b w:val="0"/>
          <w:bCs w:val="0"/>
          <w:i w:val="0"/>
          <w:iCs w:val="0"/>
        </w:rPr>
        <w:t>Getting set up:</w:t>
      </w:r>
    </w:p>
    <w:p w14:paraId="6A86D1A1" w14:textId="51250E97" w:rsidR="00594D94" w:rsidRDefault="00594D94" w:rsidP="00594D94">
      <w:pPr>
        <w:rPr>
          <w:b/>
          <w:bCs/>
        </w:rPr>
      </w:pPr>
    </w:p>
    <w:p w14:paraId="4F4621DD" w14:textId="287189E9" w:rsidR="00594D94" w:rsidRDefault="00594D94" w:rsidP="00594D94">
      <w:r>
        <w:tab/>
        <w:t xml:space="preserve">Included in the </w:t>
      </w:r>
      <w:proofErr w:type="spellStart"/>
      <w:r>
        <w:t>NewRTM</w:t>
      </w:r>
      <w:proofErr w:type="spellEnd"/>
      <w:r>
        <w:t xml:space="preserve"> directory, is a .</w:t>
      </w:r>
      <w:proofErr w:type="spellStart"/>
      <w:r>
        <w:t>yml</w:t>
      </w:r>
      <w:proofErr w:type="spellEnd"/>
      <w:r>
        <w:t xml:space="preserve"> file.  You’ll want to create a dedicated Anaconda environment from this file.  Doing so will create an environment that has all of the program dependencies </w:t>
      </w:r>
      <w:r w:rsidR="003C4370">
        <w:t>compiled so that you don’t need to install individual dependencies to a preexisting environment.</w:t>
      </w:r>
      <w:r w:rsidR="004D361F">
        <w:t xml:space="preserve">  To this (assuming you have the anaconda package manager), open up a terminal and cd into the </w:t>
      </w:r>
      <w:proofErr w:type="spellStart"/>
      <w:r w:rsidR="004D361F">
        <w:t>NewRTM</w:t>
      </w:r>
      <w:proofErr w:type="spellEnd"/>
      <w:r w:rsidR="004D361F">
        <w:t xml:space="preserve"> directory and enter: </w:t>
      </w:r>
      <w:r w:rsidR="004D361F">
        <w:br/>
      </w:r>
    </w:p>
    <w:p w14:paraId="17EEF61B" w14:textId="0A556232" w:rsidR="004D361F" w:rsidRPr="004D361F" w:rsidRDefault="004D361F" w:rsidP="004D36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ab/>
      </w:r>
      <w:proofErr w:type="spellStart"/>
      <w:r w:rsidRPr="004D361F">
        <w:rPr>
          <w:rFonts w:ascii="Menlo" w:eastAsia="Times New Roman" w:hAnsi="Menlo" w:cs="Menlo"/>
          <w:color w:val="404040"/>
          <w:sz w:val="18"/>
          <w:szCs w:val="18"/>
        </w:rPr>
        <w:t>conda</w:t>
      </w:r>
      <w:proofErr w:type="spellEnd"/>
      <w:r w:rsidRPr="004D361F"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proofErr w:type="spellStart"/>
      <w:r w:rsidRPr="004D361F">
        <w:rPr>
          <w:rFonts w:ascii="Menlo" w:eastAsia="Times New Roman" w:hAnsi="Menlo" w:cs="Menlo"/>
          <w:color w:val="404040"/>
          <w:sz w:val="18"/>
          <w:szCs w:val="18"/>
        </w:rPr>
        <w:t>env</w:t>
      </w:r>
      <w:proofErr w:type="spellEnd"/>
      <w:r w:rsidRPr="004D361F">
        <w:rPr>
          <w:rFonts w:ascii="Menlo" w:eastAsia="Times New Roman" w:hAnsi="Menlo" w:cs="Menlo"/>
          <w:color w:val="404040"/>
          <w:sz w:val="18"/>
          <w:szCs w:val="18"/>
        </w:rPr>
        <w:t xml:space="preserve"> create </w:t>
      </w:r>
      <w:r w:rsidRPr="004D361F">
        <w:rPr>
          <w:rFonts w:ascii="Menlo" w:eastAsia="Times New Roman" w:hAnsi="Menlo" w:cs="Menlo"/>
          <w:color w:val="666666"/>
          <w:sz w:val="18"/>
          <w:szCs w:val="18"/>
        </w:rPr>
        <w:t>-</w:t>
      </w:r>
      <w:r w:rsidRPr="004D361F">
        <w:rPr>
          <w:rFonts w:ascii="Menlo" w:eastAsia="Times New Roman" w:hAnsi="Menlo" w:cs="Menlo"/>
          <w:color w:val="404040"/>
          <w:sz w:val="18"/>
          <w:szCs w:val="18"/>
        </w:rPr>
        <w:t xml:space="preserve">f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CRRELRTM</w:t>
      </w:r>
      <w:r w:rsidRPr="004D361F">
        <w:rPr>
          <w:rFonts w:ascii="Menlo" w:eastAsia="Times New Roman" w:hAnsi="Menlo" w:cs="Menlo"/>
          <w:color w:val="666666"/>
          <w:sz w:val="18"/>
          <w:szCs w:val="18"/>
        </w:rPr>
        <w:t>.</w:t>
      </w:r>
      <w:r w:rsidRPr="004D361F">
        <w:rPr>
          <w:rFonts w:ascii="Menlo" w:eastAsia="Times New Roman" w:hAnsi="Menlo" w:cs="Menlo"/>
          <w:color w:val="404040"/>
          <w:sz w:val="18"/>
          <w:szCs w:val="18"/>
        </w:rPr>
        <w:t>yml</w:t>
      </w:r>
      <w:proofErr w:type="spellEnd"/>
    </w:p>
    <w:p w14:paraId="353B5DE5" w14:textId="77777777" w:rsidR="004D361F" w:rsidRDefault="004D361F" w:rsidP="00594D94"/>
    <w:p w14:paraId="5948DF45" w14:textId="4C1A6861" w:rsidR="003C4370" w:rsidRDefault="002B515C" w:rsidP="00594D94">
      <w:r>
        <w:t xml:space="preserve">Then, if you’re on a mac or </w:t>
      </w:r>
      <w:proofErr w:type="spellStart"/>
      <w:r>
        <w:t>linux</w:t>
      </w:r>
      <w:proofErr w:type="spellEnd"/>
      <w:r>
        <w:t xml:space="preserve"> box, to activate the environment once it’s installed</w:t>
      </w:r>
    </w:p>
    <w:p w14:paraId="46850A75" w14:textId="78EF0F21" w:rsidR="002B515C" w:rsidRDefault="002B515C" w:rsidP="00594D94"/>
    <w:p w14:paraId="03C6E542" w14:textId="56F4D704" w:rsidR="002B515C" w:rsidRDefault="002B515C" w:rsidP="002B515C">
      <w:pPr>
        <w:pStyle w:val="HTMLPreformatted"/>
        <w:shd w:val="clear" w:color="auto" w:fill="EEEEEE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eastAsiaTheme="majorEastAsia" w:hAnsi="Menlo" w:cs="Menlo"/>
          <w:color w:val="404040"/>
          <w:sz w:val="18"/>
          <w:szCs w:val="18"/>
        </w:rPr>
        <w:tab/>
        <w:t>source activate CRRELRTM</w:t>
      </w:r>
    </w:p>
    <w:p w14:paraId="06246306" w14:textId="09E99976" w:rsidR="002B515C" w:rsidRDefault="002B515C" w:rsidP="00594D94"/>
    <w:p w14:paraId="61B0F1A6" w14:textId="32BD7976" w:rsidR="002B515C" w:rsidRDefault="002B515C" w:rsidP="00594D94">
      <w:pPr>
        <w:rPr>
          <w:ins w:id="1" w:author="Parno, Julie T ERDC-RDE-CRREL-NH CIV" w:date="2021-02-09T08:42:00Z"/>
        </w:rPr>
      </w:pPr>
      <w:r>
        <w:t xml:space="preserve">It might be the same command for a PC, but I do not know.  Just because that when </w:t>
      </w:r>
      <w:proofErr w:type="gramStart"/>
      <w:r>
        <w:t>you’re</w:t>
      </w:r>
      <w:proofErr w:type="gramEnd"/>
      <w:r>
        <w:t xml:space="preserve"> working with the model, you’re always working in the CRRELRTM environment.</w:t>
      </w:r>
    </w:p>
    <w:p w14:paraId="29E9705F" w14:textId="7B88C872" w:rsidR="009B2C4D" w:rsidRDefault="009B2C4D" w:rsidP="00594D94">
      <w:pPr>
        <w:rPr>
          <w:ins w:id="2" w:author="Parno, Julie T ERDC-RDE-CRREL-NH CIV" w:date="2021-02-09T08:42:00Z"/>
        </w:rPr>
      </w:pPr>
    </w:p>
    <w:p w14:paraId="497EB8BF" w14:textId="6FC2772A" w:rsidR="009B2C4D" w:rsidRDefault="009B2C4D" w:rsidP="00594D94">
      <w:pPr>
        <w:rPr>
          <w:ins w:id="3" w:author="Parno, Julie T ERDC-RDE-CRREL-NH CIV" w:date="2021-02-09T10:05:00Z"/>
        </w:rPr>
      </w:pPr>
      <w:ins w:id="4" w:author="Parno, Julie T ERDC-RDE-CRREL-NH CIV" w:date="2021-02-09T08:42:00Z">
        <w:r>
          <w:t>For Windows users</w:t>
        </w:r>
      </w:ins>
      <w:ins w:id="5" w:author="Parno, Julie T ERDC-RDE-CRREL-NH CIV" w:date="2021-02-09T08:45:00Z">
        <w:r>
          <w:t xml:space="preserve">, </w:t>
        </w:r>
      </w:ins>
      <w:ins w:id="6" w:author="Parno, Julie T ERDC-RDE-CRREL-NH CIV" w:date="2021-02-09T10:05:00Z">
        <w:r w:rsidR="00864F60">
          <w:t>you may need to install the C++ build tools workload in Build Tools for Visua</w:t>
        </w:r>
      </w:ins>
      <w:ins w:id="7" w:author="Parno, Julie T ERDC-RDE-CRREL-NH CIV" w:date="2021-02-09T10:09:00Z">
        <w:r w:rsidR="00FF2696">
          <w:t>l</w:t>
        </w:r>
      </w:ins>
      <w:bookmarkStart w:id="8" w:name="_GoBack"/>
      <w:bookmarkEnd w:id="8"/>
      <w:ins w:id="9" w:author="Parno, Julie T ERDC-RDE-CRREL-NH CIV" w:date="2021-02-09T10:05:00Z">
        <w:r w:rsidR="00864F60">
          <w:t xml:space="preserve"> Studio, found here: </w:t>
        </w:r>
        <w:r w:rsidR="00864F60">
          <w:fldChar w:fldCharType="begin"/>
        </w:r>
        <w:r w:rsidR="00864F60">
          <w:instrText xml:space="preserve"> HYPERLINK "</w:instrText>
        </w:r>
        <w:r w:rsidR="00864F60" w:rsidRPr="00864F60">
          <w:instrText>https://docs.microsoft.com/en-us/cpp/build/building-on-the-command-line?view=msvc-160</w:instrText>
        </w:r>
        <w:r w:rsidR="00864F60">
          <w:instrText xml:space="preserve">" </w:instrText>
        </w:r>
        <w:r w:rsidR="00864F60">
          <w:fldChar w:fldCharType="separate"/>
        </w:r>
        <w:r w:rsidR="00864F60" w:rsidRPr="00046467">
          <w:rPr>
            <w:rStyle w:val="Hyperlink"/>
          </w:rPr>
          <w:t>https://docs.microsoft.com/en-us/cpp/build/building-on-the-command-line?view=msvc-160</w:t>
        </w:r>
        <w:r w:rsidR="00864F60">
          <w:fldChar w:fldCharType="end"/>
        </w:r>
      </w:ins>
    </w:p>
    <w:p w14:paraId="3CBAFBDD" w14:textId="4A32BA95" w:rsidR="00864F60" w:rsidRDefault="00864F60" w:rsidP="00594D94">
      <w:pPr>
        <w:rPr>
          <w:ins w:id="10" w:author="Parno, Julie T ERDC-RDE-CRREL-NH CIV" w:date="2021-02-09T10:05:00Z"/>
        </w:rPr>
      </w:pPr>
    </w:p>
    <w:p w14:paraId="172CB987" w14:textId="3F18E43D" w:rsidR="00864F60" w:rsidRDefault="00864F60" w:rsidP="00594D94">
      <w:ins w:id="11" w:author="Parno, Julie T ERDC-RDE-CRREL-NH CIV" w:date="2021-02-09T10:06:00Z">
        <w:r>
          <w:t xml:space="preserve">In addition, if you are getting pip errors with </w:t>
        </w:r>
        <w:proofErr w:type="spellStart"/>
        <w:r>
          <w:t>vtk</w:t>
        </w:r>
        <w:proofErr w:type="spellEnd"/>
        <w:r>
          <w:t xml:space="preserve"> or </w:t>
        </w:r>
        <w:proofErr w:type="spellStart"/>
        <w:r>
          <w:t>pyvista</w:t>
        </w:r>
        <w:proofErr w:type="spellEnd"/>
        <w:r>
          <w:t xml:space="preserve">, try removing them as dependencies in the </w:t>
        </w:r>
        <w:proofErr w:type="spellStart"/>
        <w:r>
          <w:t>crrelRTM.yml</w:t>
        </w:r>
        <w:proofErr w:type="spellEnd"/>
        <w:r>
          <w:t xml:space="preserve"> file</w:t>
        </w:r>
        <w:r w:rsidR="00B1275C">
          <w:t xml:space="preserve">. </w:t>
        </w:r>
      </w:ins>
      <w:ins w:id="12" w:author="Parno, Julie T ERDC-RDE-CRREL-NH CIV" w:date="2021-02-09T10:07:00Z">
        <w:r w:rsidR="00B1275C">
          <w:t xml:space="preserve">These packages are both dependencies of </w:t>
        </w:r>
        <w:proofErr w:type="spellStart"/>
        <w:r w:rsidR="00B1275C">
          <w:t>pymeshfix</w:t>
        </w:r>
        <w:proofErr w:type="spellEnd"/>
        <w:r w:rsidR="00B1275C">
          <w:t xml:space="preserve"> and so will be installed through pip. </w:t>
        </w:r>
      </w:ins>
      <w:ins w:id="13" w:author="Parno, Julie T ERDC-RDE-CRREL-NH CIV" w:date="2021-02-09T10:08:00Z">
        <w:r w:rsidR="00B1275C">
          <w:t xml:space="preserve">If they have already been installed with </w:t>
        </w:r>
        <w:proofErr w:type="spellStart"/>
        <w:r w:rsidR="00B1275C">
          <w:t>conda</w:t>
        </w:r>
        <w:proofErr w:type="spellEnd"/>
        <w:r w:rsidR="00B1275C">
          <w:t>, this can cause issues.</w:t>
        </w:r>
      </w:ins>
    </w:p>
    <w:p w14:paraId="2AEC8496" w14:textId="77777777" w:rsidR="003C4370" w:rsidRPr="00594D94" w:rsidRDefault="003C4370" w:rsidP="00594D94"/>
    <w:p w14:paraId="330644D2" w14:textId="581CDEFF" w:rsidR="00915558" w:rsidRDefault="00915558" w:rsidP="00044D7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</w:rPr>
        <w:t>Using ImageSeg.py</w:t>
      </w:r>
    </w:p>
    <w:p w14:paraId="66A3C90E" w14:textId="346517EC" w:rsidR="00915558" w:rsidRDefault="00915558" w:rsidP="00044D7C">
      <w:pPr>
        <w:rPr>
          <w:rStyle w:val="BookTitle"/>
          <w:b w:val="0"/>
          <w:bCs w:val="0"/>
          <w:i w:val="0"/>
          <w:iCs w:val="0"/>
        </w:rPr>
      </w:pPr>
    </w:p>
    <w:p w14:paraId="2553798D" w14:textId="6731A80D" w:rsidR="00915558" w:rsidRDefault="00915558" w:rsidP="00044D7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ab/>
        <w:t>To use ImageSeg.py to generate meshes requires the most python dependencies.  This script allows for lots of user-tunable parameters and configuration to generate a .</w:t>
      </w:r>
      <w:proofErr w:type="spellStart"/>
      <w:r>
        <w:rPr>
          <w:rStyle w:val="BookTitle"/>
          <w:b w:val="0"/>
          <w:bCs w:val="0"/>
          <w:i w:val="0"/>
          <w:iCs w:val="0"/>
        </w:rPr>
        <w:t>vtk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3D mesh file for EACH individual grain in the sample, as well as the full sample.  Each </w:t>
      </w:r>
      <w:r>
        <w:rPr>
          <w:rStyle w:val="BookTitle"/>
          <w:b w:val="0"/>
          <w:bCs w:val="0"/>
          <w:i w:val="0"/>
          <w:iCs w:val="0"/>
        </w:rPr>
        <w:lastRenderedPageBreak/>
        <w:t>“grain” is determined using a peak-local-max python function to find grain centroids and a watershed filling algorithm to find grain boundaries.  This works … okay … most of the time.  The big benefit of this is it reduces the time required to generate meshes by a factor of 100.</w:t>
      </w:r>
      <w:r w:rsidR="00BB4514">
        <w:rPr>
          <w:rStyle w:val="BookTitle"/>
          <w:b w:val="0"/>
          <w:bCs w:val="0"/>
          <w:i w:val="0"/>
          <w:iCs w:val="0"/>
        </w:rPr>
        <w:t xml:space="preserve">  In the end, the whole mesh is generated by merging all the different grains together.  I should note, that this is just a script, and nothing formal that you would call or work with otherwise.</w:t>
      </w:r>
    </w:p>
    <w:p w14:paraId="08947F81" w14:textId="43EC1BFB" w:rsidR="00BB4514" w:rsidRDefault="00BB4514" w:rsidP="00044D7C">
      <w:pPr>
        <w:rPr>
          <w:rStyle w:val="BookTitle"/>
          <w:b w:val="0"/>
          <w:bCs w:val="0"/>
          <w:i w:val="0"/>
          <w:iCs w:val="0"/>
        </w:rPr>
      </w:pPr>
    </w:p>
    <w:p w14:paraId="6DD36BB9" w14:textId="178B5034" w:rsidR="00BB4514" w:rsidRDefault="00BB4514" w:rsidP="00044D7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User Tunable Options / Parameters</w:t>
      </w:r>
      <w:r w:rsidR="0054370A">
        <w:rPr>
          <w:rStyle w:val="BookTitle"/>
          <w:b w:val="0"/>
          <w:bCs w:val="0"/>
          <w:i w:val="0"/>
          <w:iCs w:val="0"/>
        </w:rPr>
        <w:t xml:space="preserve"> are described in the comments of the ImageSeg.py script.</w:t>
      </w:r>
    </w:p>
    <w:p w14:paraId="5690A136" w14:textId="05856D4C" w:rsidR="0054370A" w:rsidRDefault="0054370A" w:rsidP="00044D7C">
      <w:pPr>
        <w:rPr>
          <w:rStyle w:val="BookTitle"/>
          <w:b w:val="0"/>
          <w:bCs w:val="0"/>
          <w:i w:val="0"/>
          <w:iCs w:val="0"/>
        </w:rPr>
      </w:pPr>
    </w:p>
    <w:p w14:paraId="7F9DB6EC" w14:textId="7AC390FE" w:rsidR="0054370A" w:rsidRPr="00DA5594" w:rsidRDefault="0054370A" w:rsidP="0054370A">
      <w:pPr>
        <w:rPr>
          <w:rStyle w:val="BookTitle"/>
          <w:i w:val="0"/>
          <w:iCs w:val="0"/>
        </w:rPr>
      </w:pPr>
      <w:r w:rsidRPr="00DA5594">
        <w:rPr>
          <w:rStyle w:val="BookTitle"/>
          <w:i w:val="0"/>
          <w:iCs w:val="0"/>
        </w:rPr>
        <w:t>Note a few things:</w:t>
      </w:r>
    </w:p>
    <w:p w14:paraId="3B9E4C8C" w14:textId="67DC1F02" w:rsidR="0054370A" w:rsidRDefault="00DA5594" w:rsidP="0054370A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There are somewhat subjective tuning parameters (e.g., grainsize) that will be different for each </w:t>
      </w:r>
      <w:proofErr w:type="spellStart"/>
      <w:r>
        <w:rPr>
          <w:rStyle w:val="BookTitle"/>
          <w:b w:val="0"/>
          <w:bCs w:val="0"/>
          <w:i w:val="0"/>
          <w:iCs w:val="0"/>
        </w:rPr>
        <w:t>MicroCT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sample, so you will need to play around with each sample before you find a good match.</w:t>
      </w:r>
    </w:p>
    <w:p w14:paraId="029E6FA4" w14:textId="2F47B244" w:rsidR="00DA5594" w:rsidRDefault="00DA5594" w:rsidP="0054370A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 do not recommend trying to run the WHOLE sample through at once, this will probably cause your computer to melt.  Also, many of the image pixels in x/y fall outside of the cylindrical sample VOI</w:t>
      </w:r>
      <w:r w:rsidR="00C56D7D">
        <w:rPr>
          <w:rStyle w:val="BookTitle"/>
          <w:b w:val="0"/>
          <w:bCs w:val="0"/>
          <w:i w:val="0"/>
          <w:iCs w:val="0"/>
        </w:rPr>
        <w:t xml:space="preserve"> and are junk data.</w:t>
      </w:r>
    </w:p>
    <w:p w14:paraId="6C8EB151" w14:textId="42CE5A2E" w:rsidR="00AA392E" w:rsidRDefault="00AA392E" w:rsidP="0054370A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Use the “check” flag often to inspect your sampling and grain separation.</w:t>
      </w:r>
    </w:p>
    <w:p w14:paraId="733E3DDC" w14:textId="524C384C" w:rsidR="00DA5594" w:rsidRDefault="00DA5594" w:rsidP="0054370A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Alternatively, in order to accurately calculate the extinction coefficient through curve fitting, you need a sample volume large enough to build the curve.  I recommend a minimum volume size of 5x5x5 mm, unless you are working with a sample with tightly packed fine-grained snow (typically 250x250x250 voxels)</w:t>
      </w:r>
    </w:p>
    <w:p w14:paraId="25933CFC" w14:textId="24C287F6" w:rsidR="00BB4514" w:rsidRDefault="00DA5594" w:rsidP="00044D7C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I recommend installing </w:t>
      </w:r>
      <w:proofErr w:type="spellStart"/>
      <w:r>
        <w:rPr>
          <w:rStyle w:val="BookTitle"/>
          <w:b w:val="0"/>
          <w:bCs w:val="0"/>
          <w:i w:val="0"/>
          <w:iCs w:val="0"/>
        </w:rPr>
        <w:t>Para</w:t>
      </w:r>
      <w:r w:rsidR="003F0F03">
        <w:rPr>
          <w:rStyle w:val="BookTitle"/>
          <w:b w:val="0"/>
          <w:bCs w:val="0"/>
          <w:i w:val="0"/>
          <w:iCs w:val="0"/>
        </w:rPr>
        <w:t>v</w:t>
      </w:r>
      <w:r>
        <w:rPr>
          <w:rStyle w:val="BookTitle"/>
          <w:b w:val="0"/>
          <w:bCs w:val="0"/>
          <w:i w:val="0"/>
          <w:iCs w:val="0"/>
        </w:rPr>
        <w:t>iew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on your computer to visualize the output VTK files of the grains.</w:t>
      </w:r>
    </w:p>
    <w:p w14:paraId="55E6AF19" w14:textId="48F39902" w:rsidR="002403D1" w:rsidRDefault="002403D1" w:rsidP="002403D1">
      <w:pPr>
        <w:rPr>
          <w:rStyle w:val="BookTitle"/>
          <w:b w:val="0"/>
          <w:bCs w:val="0"/>
          <w:i w:val="0"/>
          <w:iCs w:val="0"/>
        </w:rPr>
      </w:pPr>
    </w:p>
    <w:p w14:paraId="4441C41C" w14:textId="176F93A8" w:rsidR="002403D1" w:rsidRDefault="002403D1" w:rsidP="002403D1">
      <w:pPr>
        <w:rPr>
          <w:rStyle w:val="BookTitle"/>
        </w:rPr>
      </w:pPr>
      <w:r>
        <w:rPr>
          <w:rStyle w:val="BookTitle"/>
        </w:rPr>
        <w:t>Using SetSlabProps.py</w:t>
      </w:r>
    </w:p>
    <w:p w14:paraId="2E806568" w14:textId="0EBF044D" w:rsidR="002403D1" w:rsidRDefault="002403D1" w:rsidP="002403D1">
      <w:pPr>
        <w:rPr>
          <w:rStyle w:val="BookTitle"/>
        </w:rPr>
      </w:pPr>
    </w:p>
    <w:p w14:paraId="5114B651" w14:textId="1DDA70D3" w:rsidR="002403D1" w:rsidRDefault="002403D1" w:rsidP="002403D1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</w:rPr>
        <w:tab/>
      </w:r>
      <w:r>
        <w:rPr>
          <w:rStyle w:val="BookTitle"/>
          <w:b w:val="0"/>
          <w:bCs w:val="0"/>
          <w:i w:val="0"/>
          <w:iCs w:val="0"/>
        </w:rPr>
        <w:t>This function sets the extinction coefficient, mean ice path, and phase function properties that are required for the slab model.</w:t>
      </w:r>
      <w:r w:rsidR="00EF2C32">
        <w:rPr>
          <w:rStyle w:val="BookTitle"/>
          <w:b w:val="0"/>
          <w:bCs w:val="0"/>
          <w:i w:val="0"/>
          <w:iCs w:val="0"/>
        </w:rPr>
        <w:t xml:space="preserve">  This uses the explicit photon-tracking model from </w:t>
      </w:r>
      <w:proofErr w:type="spellStart"/>
      <w:r w:rsidR="00EF2C32">
        <w:rPr>
          <w:rStyle w:val="BookTitle"/>
          <w:b w:val="0"/>
          <w:bCs w:val="0"/>
          <w:i w:val="0"/>
          <w:iCs w:val="0"/>
        </w:rPr>
        <w:t>Kaempfer</w:t>
      </w:r>
      <w:proofErr w:type="spellEnd"/>
      <w:r w:rsidR="00EF2C32">
        <w:rPr>
          <w:rStyle w:val="BookTitle"/>
          <w:b w:val="0"/>
          <w:bCs w:val="0"/>
          <w:i w:val="0"/>
          <w:iCs w:val="0"/>
        </w:rPr>
        <w:t xml:space="preserve">, 2007 to compute photon trajectories as they move throughout the 3D snow sample.  It also builds off of techniques described in </w:t>
      </w:r>
      <w:proofErr w:type="spellStart"/>
      <w:r w:rsidR="00EF2C32">
        <w:rPr>
          <w:rStyle w:val="BookTitle"/>
          <w:b w:val="0"/>
          <w:bCs w:val="0"/>
          <w:i w:val="0"/>
          <w:iCs w:val="0"/>
        </w:rPr>
        <w:t>Xiong</w:t>
      </w:r>
      <w:proofErr w:type="spellEnd"/>
      <w:r w:rsidR="00EF2C32">
        <w:rPr>
          <w:rStyle w:val="BookTitle"/>
          <w:b w:val="0"/>
          <w:bCs w:val="0"/>
          <w:i w:val="0"/>
          <w:iCs w:val="0"/>
        </w:rPr>
        <w:t xml:space="preserve"> et al. (2015) to extract medium properties.  </w:t>
      </w:r>
      <w:r>
        <w:rPr>
          <w:rStyle w:val="BookTitle"/>
          <w:b w:val="0"/>
          <w:bCs w:val="0"/>
          <w:i w:val="0"/>
          <w:iCs w:val="0"/>
        </w:rPr>
        <w:t>In short, you specify a 3D mesh sample in addition to some other parameters, and it runs, and after a while, outputs a .txt file with theses properties.  This file is read into the slab model.</w:t>
      </w:r>
    </w:p>
    <w:p w14:paraId="597C57B5" w14:textId="3FCE6A51" w:rsidR="00831322" w:rsidRDefault="00831322" w:rsidP="00831322">
      <w:pPr>
        <w:rPr>
          <w:rStyle w:val="BookTitle"/>
          <w:b w:val="0"/>
          <w:bCs w:val="0"/>
          <w:i w:val="0"/>
          <w:iCs w:val="0"/>
        </w:rPr>
      </w:pPr>
    </w:p>
    <w:p w14:paraId="15D255FC" w14:textId="77777777" w:rsidR="0034206B" w:rsidRDefault="007E2E34" w:rsidP="00831322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Similarly, the user parameters are set at the top of the script.</w:t>
      </w:r>
    </w:p>
    <w:p w14:paraId="51823DE0" w14:textId="55ED3F17" w:rsidR="0034206B" w:rsidRDefault="0034206B" w:rsidP="00831322">
      <w:pPr>
        <w:rPr>
          <w:rStyle w:val="BookTitle"/>
          <w:b w:val="0"/>
          <w:bCs w:val="0"/>
          <w:i w:val="0"/>
          <w:iCs w:val="0"/>
        </w:rPr>
      </w:pPr>
    </w:p>
    <w:p w14:paraId="099A3485" w14:textId="7BDD79A7" w:rsidR="001B06E6" w:rsidRDefault="001B06E6" w:rsidP="00831322">
      <w:pPr>
        <w:rPr>
          <w:rStyle w:val="BookTitle"/>
          <w:b w:val="0"/>
          <w:bCs w:val="0"/>
          <w:i w:val="0"/>
          <w:iCs w:val="0"/>
        </w:rPr>
      </w:pPr>
    </w:p>
    <w:p w14:paraId="7A90E35E" w14:textId="77777777" w:rsidR="001B06E6" w:rsidRDefault="001B06E6" w:rsidP="00831322">
      <w:pPr>
        <w:rPr>
          <w:rStyle w:val="BookTitle"/>
          <w:b w:val="0"/>
          <w:bCs w:val="0"/>
          <w:i w:val="0"/>
          <w:iCs w:val="0"/>
        </w:rPr>
      </w:pPr>
    </w:p>
    <w:p w14:paraId="1FA485E4" w14:textId="20512436" w:rsidR="0034206B" w:rsidRDefault="0034206B" w:rsidP="0034206B">
      <w:pPr>
        <w:rPr>
          <w:rStyle w:val="BookTitle"/>
          <w:i w:val="0"/>
          <w:iCs w:val="0"/>
        </w:rPr>
      </w:pPr>
      <w:r w:rsidRPr="00DA5594">
        <w:rPr>
          <w:rStyle w:val="BookTitle"/>
          <w:i w:val="0"/>
          <w:iCs w:val="0"/>
        </w:rPr>
        <w:t>Note a few things:</w:t>
      </w:r>
    </w:p>
    <w:p w14:paraId="63E6F62B" w14:textId="726023F0" w:rsidR="0034206B" w:rsidRPr="0034206B" w:rsidRDefault="0034206B" w:rsidP="0034206B">
      <w:pPr>
        <w:pStyle w:val="ListParagraph"/>
        <w:numPr>
          <w:ilvl w:val="0"/>
          <w:numId w:val="6"/>
        </w:numPr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The number of photons should be at least 1000, which will give you precision down to 1/10 of a percent for the probability of extinction curve it.  More photons are </w:t>
      </w:r>
      <w:r>
        <w:rPr>
          <w:rStyle w:val="BookTitle"/>
          <w:b w:val="0"/>
          <w:bCs w:val="0"/>
          <w:i w:val="0"/>
          <w:iCs w:val="0"/>
        </w:rPr>
        <w:lastRenderedPageBreak/>
        <w:t>better, but if you start going above 5000 photons, especially for larger samples, it can REALLY increase compute time</w:t>
      </w:r>
      <w:r w:rsidR="001B06E6">
        <w:rPr>
          <w:rStyle w:val="BookTitle"/>
          <w:b w:val="0"/>
          <w:bCs w:val="0"/>
          <w:i w:val="0"/>
          <w:iCs w:val="0"/>
        </w:rPr>
        <w:t xml:space="preserve"> (Several hours per sample)</w:t>
      </w:r>
      <w:r>
        <w:rPr>
          <w:rStyle w:val="BookTitle"/>
          <w:b w:val="0"/>
          <w:bCs w:val="0"/>
          <w:i w:val="0"/>
          <w:iCs w:val="0"/>
        </w:rPr>
        <w:t>.</w:t>
      </w:r>
    </w:p>
    <w:p w14:paraId="16D5B352" w14:textId="3EA6597D" w:rsidR="001B06E6" w:rsidRPr="001B06E6" w:rsidRDefault="0034206B" w:rsidP="001B06E6">
      <w:pPr>
        <w:pStyle w:val="ListParagraph"/>
        <w:numPr>
          <w:ilvl w:val="0"/>
          <w:numId w:val="6"/>
        </w:numPr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Be sure that you point to the right VTK file, and not one of the individual grain</w:t>
      </w:r>
      <w:r w:rsidR="001B06E6">
        <w:rPr>
          <w:rStyle w:val="BookTitle"/>
          <w:b w:val="0"/>
          <w:bCs w:val="0"/>
          <w:i w:val="0"/>
          <w:iCs w:val="0"/>
        </w:rPr>
        <w:t xml:space="preserve"> files</w:t>
      </w:r>
    </w:p>
    <w:p w14:paraId="6CD1887B" w14:textId="05B12E8F" w:rsidR="007E2E34" w:rsidRPr="00831322" w:rsidRDefault="007E2E34" w:rsidP="00831322">
      <w:pPr>
        <w:rPr>
          <w:rStyle w:val="BookTitle"/>
        </w:rPr>
      </w:pPr>
    </w:p>
    <w:p w14:paraId="60E1ACB9" w14:textId="4A6F87EB" w:rsidR="00831322" w:rsidRDefault="00831322" w:rsidP="00831322"/>
    <w:p w14:paraId="33BE1C23" w14:textId="76922121" w:rsidR="005B5AFC" w:rsidRDefault="00230702" w:rsidP="00230702">
      <w:pPr>
        <w:pStyle w:val="Heading1"/>
      </w:pPr>
      <w:r>
        <w:t>Using SlabModel.py</w:t>
      </w:r>
    </w:p>
    <w:p w14:paraId="5F0DF615" w14:textId="35A670A7" w:rsidR="00230702" w:rsidRDefault="00230702" w:rsidP="00230702"/>
    <w:p w14:paraId="4910D276" w14:textId="63A0DB15" w:rsidR="00230702" w:rsidRDefault="00230702" w:rsidP="00230702">
      <w:r>
        <w:t xml:space="preserve">SlabModel.py is a code that contains all of the functions contained within the </w:t>
      </w:r>
      <w:proofErr w:type="spellStart"/>
      <w:r>
        <w:t>SlabModel</w:t>
      </w:r>
      <w:proofErr w:type="spellEnd"/>
      <w:r>
        <w:t xml:space="preserve"> object.  In practice, you will write your own python code, and run the </w:t>
      </w:r>
      <w:proofErr w:type="spellStart"/>
      <w:r>
        <w:t>SlabModel</w:t>
      </w:r>
      <w:proofErr w:type="spellEnd"/>
      <w:r>
        <w:t xml:space="preserve"> functions as needed.  This is different than the other model components which are just scripts you run.  A sample script in the Examples directory called “PackagedSlab.py” has a lot of different examples of ways to use SlabModel.py</w:t>
      </w:r>
    </w:p>
    <w:p w14:paraId="2D019E81" w14:textId="322A8797" w:rsidR="00230702" w:rsidRDefault="00230702" w:rsidP="00230702"/>
    <w:p w14:paraId="24A085B2" w14:textId="6F742800" w:rsidR="00230702" w:rsidRDefault="00230702" w:rsidP="00230702">
      <w:r>
        <w:t xml:space="preserve">In this configuration, there is a </w:t>
      </w:r>
      <w:proofErr w:type="spellStart"/>
      <w:r>
        <w:t>namelist</w:t>
      </w:r>
      <w:proofErr w:type="spellEnd"/>
      <w:r>
        <w:t>, that you can configure up front, which populates the model parameters upon object initialization in the code:</w:t>
      </w:r>
    </w:p>
    <w:p w14:paraId="562F879A" w14:textId="624018EC" w:rsidR="00230702" w:rsidRDefault="00230702" w:rsidP="00230702"/>
    <w:p w14:paraId="50090C0C" w14:textId="74E6FE68" w:rsidR="00230702" w:rsidRDefault="00230702" w:rsidP="00230702">
      <w:r>
        <w:tab/>
        <w:t xml:space="preserve">Import </w:t>
      </w:r>
      <w:proofErr w:type="spellStart"/>
      <w:r>
        <w:t>SlabModel</w:t>
      </w:r>
      <w:proofErr w:type="spellEnd"/>
      <w:r>
        <w:t xml:space="preserve"> as SM</w:t>
      </w:r>
    </w:p>
    <w:p w14:paraId="49507272" w14:textId="2E436D09" w:rsidR="00230702" w:rsidRDefault="00230702" w:rsidP="00230702"/>
    <w:p w14:paraId="6BBAC224" w14:textId="57A35CD4" w:rsidR="00230702" w:rsidRDefault="00230702" w:rsidP="00230702">
      <w:r>
        <w:tab/>
        <w:t xml:space="preserve">Slab = </w:t>
      </w:r>
      <w:proofErr w:type="spellStart"/>
      <w:proofErr w:type="gramStart"/>
      <w:r>
        <w:t>SM.SlabModel</w:t>
      </w:r>
      <w:proofErr w:type="spellEnd"/>
      <w:r>
        <w:t>(</w:t>
      </w:r>
      <w:proofErr w:type="spellStart"/>
      <w:proofErr w:type="gramEnd"/>
      <w:r>
        <w:t>namelist</w:t>
      </w:r>
      <w:proofErr w:type="spellEnd"/>
      <w:r>
        <w:t>=’Mynamelist.txt’)</w:t>
      </w:r>
    </w:p>
    <w:p w14:paraId="5F2D9AE0" w14:textId="79C9E9C6" w:rsidR="00F61E23" w:rsidRDefault="00F61E23" w:rsidP="00230702"/>
    <w:p w14:paraId="7046B2B5" w14:textId="20EA752B" w:rsidR="00230702" w:rsidRDefault="00230702" w:rsidP="00230702">
      <w:r>
        <w:t xml:space="preserve">Where “Mynamelist.txt” is the </w:t>
      </w:r>
      <w:proofErr w:type="spellStart"/>
      <w:r>
        <w:t>namelist</w:t>
      </w:r>
      <w:proofErr w:type="spellEnd"/>
      <w:r>
        <w:t xml:space="preserve"> </w:t>
      </w:r>
      <w:r w:rsidR="00F61E23">
        <w:t xml:space="preserve">with your parameters.  You can access these within the script without having to initialize a new model object through the </w:t>
      </w:r>
      <w:proofErr w:type="spellStart"/>
      <w:r w:rsidR="00F61E23">
        <w:t>namelist</w:t>
      </w:r>
      <w:proofErr w:type="spellEnd"/>
      <w:r w:rsidR="00F61E23">
        <w:t xml:space="preserve"> dictionary.</w:t>
      </w:r>
    </w:p>
    <w:p w14:paraId="5D9DC724" w14:textId="61A51F2F" w:rsidR="00F61E23" w:rsidRDefault="00F61E23" w:rsidP="00230702">
      <w:r>
        <w:t>For example, to set the diffuse fraction of incident radiation to 50%:</w:t>
      </w:r>
    </w:p>
    <w:p w14:paraId="1DDC7FFB" w14:textId="2F267E73" w:rsidR="00F61E23" w:rsidRDefault="00F61E23" w:rsidP="00230702"/>
    <w:p w14:paraId="72CDD971" w14:textId="5D9CF129" w:rsidR="00F61E23" w:rsidRDefault="00F61E23" w:rsidP="00230702">
      <w:r>
        <w:tab/>
      </w:r>
      <w:proofErr w:type="spellStart"/>
      <w:r>
        <w:t>Slab.namelistDict</w:t>
      </w:r>
      <w:proofErr w:type="spellEnd"/>
      <w:r>
        <w:t>[‘</w:t>
      </w:r>
      <w:proofErr w:type="spellStart"/>
      <w:r>
        <w:t>DiffuseFraction</w:t>
      </w:r>
      <w:proofErr w:type="spellEnd"/>
      <w:r>
        <w:t>’] = 0.5</w:t>
      </w:r>
    </w:p>
    <w:p w14:paraId="653AEEDD" w14:textId="16AA376D" w:rsidR="00F61E23" w:rsidRDefault="00F61E23" w:rsidP="00230702"/>
    <w:p w14:paraId="287CF4FF" w14:textId="722E3AFD" w:rsidR="00F61E23" w:rsidRDefault="00F61E23" w:rsidP="00230702">
      <w:r>
        <w:t xml:space="preserve">Once the </w:t>
      </w:r>
      <w:proofErr w:type="spellStart"/>
      <w:r>
        <w:t>namelist</w:t>
      </w:r>
      <w:proofErr w:type="spellEnd"/>
      <w:r>
        <w:t xml:space="preserve"> is set, an initialize function is required to essentially hardcode the </w:t>
      </w:r>
      <w:proofErr w:type="spellStart"/>
      <w:r>
        <w:t>namelist</w:t>
      </w:r>
      <w:proofErr w:type="spellEnd"/>
      <w:r>
        <w:t xml:space="preserve"> parameters into the model object and perform some quality assurance checks to make sure things are okay.  Note, that any changes you make to the </w:t>
      </w:r>
      <w:proofErr w:type="spellStart"/>
      <w:r>
        <w:t>namelist</w:t>
      </w:r>
      <w:proofErr w:type="spellEnd"/>
      <w:r>
        <w:t xml:space="preserve"> will not affect the model until you run (or rerun) initialize.</w:t>
      </w:r>
    </w:p>
    <w:p w14:paraId="7299F1B2" w14:textId="16DA2830" w:rsidR="00F61E23" w:rsidRDefault="00F61E23" w:rsidP="00230702"/>
    <w:p w14:paraId="4A4469EA" w14:textId="29A0DB28" w:rsidR="00F61E23" w:rsidRDefault="00F61E23" w:rsidP="00230702">
      <w:r>
        <w:tab/>
      </w:r>
      <w:proofErr w:type="spellStart"/>
      <w:r>
        <w:t>Slab.initialize</w:t>
      </w:r>
      <w:proofErr w:type="spellEnd"/>
      <w:r>
        <w:t>()</w:t>
      </w:r>
    </w:p>
    <w:p w14:paraId="1B045517" w14:textId="104118BE" w:rsidR="00F61E23" w:rsidRDefault="00F61E23" w:rsidP="00230702"/>
    <w:p w14:paraId="76B6FC34" w14:textId="5589F2BB" w:rsidR="008F223C" w:rsidRDefault="00727BD1" w:rsidP="00230702">
      <w:r>
        <w:t>Once the model is run, there are several functions that you can use to simulate radiative transfer.  For example, you can compute the BRDF for a specified wavelength and incident angle.  You can compute the spectral albedo over a range of wavelengths.  You can run a sample tracker to see the position and energy of individual photon packets as they move through the snowpack.  These are all depicted in the PackagedSlab.py example script.</w:t>
      </w:r>
    </w:p>
    <w:p w14:paraId="2831C0DC" w14:textId="568C8E63" w:rsidR="008F223C" w:rsidRDefault="008F223C" w:rsidP="00230702">
      <w:r>
        <w:t>For example:</w:t>
      </w:r>
    </w:p>
    <w:p w14:paraId="17AB2A8D" w14:textId="77777777" w:rsidR="008F223C" w:rsidRDefault="008F223C" w:rsidP="008F223C">
      <w:pPr>
        <w:ind w:firstLine="720"/>
      </w:pPr>
      <w:r w:rsidRPr="008F223C">
        <w:t>Albedo</w:t>
      </w:r>
      <w:proofErr w:type="gramStart"/>
      <w:r w:rsidRPr="008F223C">
        <w:t>,Absorption,Transmiss,transmissionDict</w:t>
      </w:r>
      <w:proofErr w:type="gramEnd"/>
      <w:r w:rsidRPr="008F223C">
        <w:t>=Slab.GetSpectralAlbedo(WaveLength,</w:t>
      </w:r>
    </w:p>
    <w:p w14:paraId="693F59F5" w14:textId="3BED416D" w:rsidR="008F223C" w:rsidRDefault="008F223C" w:rsidP="008F223C">
      <w:pPr>
        <w:ind w:left="1440" w:firstLine="720"/>
      </w:pPr>
      <w:proofErr w:type="spellStart"/>
      <w:r w:rsidRPr="008F223C">
        <w:t>Zenith</w:t>
      </w:r>
      <w:proofErr w:type="gramStart"/>
      <w:r w:rsidRPr="008F223C">
        <w:t>,Azi,nPhotons</w:t>
      </w:r>
      <w:proofErr w:type="spellEnd"/>
      <w:proofErr w:type="gramEnd"/>
      <w:r w:rsidRPr="008F223C">
        <w:t>=</w:t>
      </w:r>
      <w:r>
        <w:t>10000</w:t>
      </w:r>
      <w:r w:rsidRPr="008F223C">
        <w:t>)</w:t>
      </w:r>
    </w:p>
    <w:p w14:paraId="1032F977" w14:textId="0E98FC96" w:rsidR="008F223C" w:rsidRDefault="008F223C" w:rsidP="008F223C">
      <w:pPr>
        <w:ind w:left="1440" w:firstLine="720"/>
      </w:pPr>
    </w:p>
    <w:p w14:paraId="1E1EBC5E" w14:textId="77777777" w:rsidR="008F223C" w:rsidRDefault="008F223C" w:rsidP="008F223C">
      <w:pPr>
        <w:ind w:left="1440" w:firstLine="720"/>
      </w:pPr>
    </w:p>
    <w:p w14:paraId="22ED504D" w14:textId="39603BA1" w:rsidR="00F61E23" w:rsidRDefault="008F223C" w:rsidP="00230702">
      <w:r>
        <w:lastRenderedPageBreak/>
        <w:t xml:space="preserve">Transmission </w:t>
      </w:r>
      <w:proofErr w:type="spellStart"/>
      <w:r>
        <w:t>dict</w:t>
      </w:r>
      <w:proofErr w:type="spellEnd"/>
      <w:r>
        <w:t xml:space="preserve"> will return as a zero, unless a list of transmission depths is supplied to the function into the transmission argument: </w:t>
      </w:r>
    </w:p>
    <w:p w14:paraId="3BDC6F06" w14:textId="129C035D" w:rsidR="008F223C" w:rsidRDefault="008F223C" w:rsidP="00230702"/>
    <w:p w14:paraId="2389E9AA" w14:textId="38CC7439" w:rsidR="008F223C" w:rsidRDefault="008F223C" w:rsidP="008F223C">
      <w:pPr>
        <w:ind w:firstLine="720"/>
      </w:pPr>
      <w:r w:rsidRPr="008F223C">
        <w:t>Albedo</w:t>
      </w:r>
      <w:proofErr w:type="gramStart"/>
      <w:r w:rsidRPr="008F223C">
        <w:t>,Absorption,Transmiss,transmissionDict</w:t>
      </w:r>
      <w:proofErr w:type="gramEnd"/>
      <w:r w:rsidRPr="008F223C">
        <w:t>=Slab.GetSpectralAlbedo(WaveLength,</w:t>
      </w:r>
    </w:p>
    <w:p w14:paraId="7CD5ECC1" w14:textId="18D6FA4D" w:rsidR="008F223C" w:rsidRDefault="008F223C" w:rsidP="008F223C">
      <w:pPr>
        <w:ind w:left="720" w:firstLine="720"/>
      </w:pPr>
      <w:proofErr w:type="spellStart"/>
      <w:r w:rsidRPr="008F223C">
        <w:t>Zenith</w:t>
      </w:r>
      <w:proofErr w:type="gramStart"/>
      <w:r w:rsidRPr="008F223C">
        <w:t>,Azi,nPhotons</w:t>
      </w:r>
      <w:proofErr w:type="spellEnd"/>
      <w:proofErr w:type="gramEnd"/>
      <w:r w:rsidRPr="008F223C">
        <w:t>=</w:t>
      </w:r>
      <w:r>
        <w:t>10000,</w:t>
      </w:r>
      <w:r w:rsidRPr="008F223C">
        <w:t xml:space="preserve"> transmission</w:t>
      </w:r>
      <w:r>
        <w:t>=[490,450,400]</w:t>
      </w:r>
      <w:r w:rsidRPr="008F223C">
        <w:t>)</w:t>
      </w:r>
    </w:p>
    <w:p w14:paraId="25F909E3" w14:textId="1136128C" w:rsidR="008F223C" w:rsidRDefault="008F223C" w:rsidP="008F223C">
      <w:r>
        <w:br/>
        <w:t xml:space="preserve">In this example, </w:t>
      </w:r>
      <w:proofErr w:type="spellStart"/>
      <w:r>
        <w:t>transmissionDict</w:t>
      </w:r>
      <w:proofErr w:type="spellEnd"/>
      <w:r>
        <w:t xml:space="preserve"> will return estimated transmission power at the listed depths (in mm) within the snowpack. </w:t>
      </w:r>
    </w:p>
    <w:p w14:paraId="4F830413" w14:textId="77777777" w:rsidR="008F223C" w:rsidRDefault="008F223C" w:rsidP="008F223C"/>
    <w:p w14:paraId="292035C5" w14:textId="6BFA87C1" w:rsidR="009D3A9B" w:rsidRDefault="009D3A9B" w:rsidP="00230702">
      <w:r>
        <w:t xml:space="preserve">This model can ALSO take a really long time to run, because with the low absorptivity of ice at the shorter wavelengths, it can take on the order of ~100,000+ </w:t>
      </w:r>
      <w:r w:rsidR="00BE2B2B">
        <w:t xml:space="preserve">photon steps to deplete the photon energy, so it can take a while.  It’s much faster in the NIR.  So, in practice, I recommend using the </w:t>
      </w:r>
      <w:proofErr w:type="spellStart"/>
      <w:r w:rsidR="00BE2B2B" w:rsidRPr="00BE2B2B">
        <w:t>WriteSpectralToFile</w:t>
      </w:r>
      <w:proofErr w:type="spellEnd"/>
      <w:r w:rsidR="00BE2B2B">
        <w:t xml:space="preserve"> function for spectral albedo, so that you can do analysis on the model output without having to take 1-2 hours to rerun the model.</w:t>
      </w:r>
    </w:p>
    <w:p w14:paraId="4CDAD5CC" w14:textId="27664CF0" w:rsidR="00BE2B2B" w:rsidRDefault="00BE2B2B" w:rsidP="00230702"/>
    <w:p w14:paraId="60505599" w14:textId="77777777" w:rsidR="00BE2B2B" w:rsidRDefault="00BE2B2B" w:rsidP="00BE2B2B">
      <w:r>
        <w:tab/>
      </w:r>
      <w:proofErr w:type="gramStart"/>
      <w:r>
        <w:t>Slab.</w:t>
      </w:r>
      <w:r w:rsidRPr="00BE2B2B">
        <w:t>WriteSpectralToFile</w:t>
      </w:r>
      <w:r>
        <w:t>(</w:t>
      </w:r>
      <w:proofErr w:type="gramEnd"/>
      <w:r>
        <w:t>'outputFile.txt',nPhotons,Zenith,Azi,WaveLength,Albedo,</w:t>
      </w:r>
    </w:p>
    <w:p w14:paraId="2A629E64" w14:textId="64483CF2" w:rsidR="000B095E" w:rsidRDefault="00BE2B2B" w:rsidP="00BE2B2B">
      <w:pPr>
        <w:ind w:left="720" w:firstLine="720"/>
      </w:pPr>
      <w:proofErr w:type="spellStart"/>
      <w:r>
        <w:t>Absorption</w:t>
      </w:r>
      <w:proofErr w:type="gramStart"/>
      <w:r>
        <w:t>,Transmiss,filename</w:t>
      </w:r>
      <w:proofErr w:type="spellEnd"/>
      <w:proofErr w:type="gramEnd"/>
      <w:r>
        <w:t>='File description here!')</w:t>
      </w:r>
    </w:p>
    <w:p w14:paraId="0C058672" w14:textId="1CD0684B" w:rsidR="000B095E" w:rsidRDefault="000B095E" w:rsidP="00230702"/>
    <w:p w14:paraId="023DC623" w14:textId="5D7BC637" w:rsidR="00F60D62" w:rsidRPr="00230702" w:rsidRDefault="00F60D62" w:rsidP="00230702">
      <w:r>
        <w:t>Note that in the above, the albedo, absorption, transmission are all model output</w:t>
      </w:r>
      <w:r w:rsidR="008F223C">
        <w:t xml:space="preserve"> that matches the wavelength</w:t>
      </w:r>
      <w:r>
        <w:t xml:space="preserve">.  Zenith and Azimuth angles and </w:t>
      </w:r>
      <w:proofErr w:type="spellStart"/>
      <w:r>
        <w:t>nPhotons</w:t>
      </w:r>
      <w:proofErr w:type="spellEnd"/>
      <w:r>
        <w:t xml:space="preserve"> are included to additional metadata, and the remaining metadata comes from the </w:t>
      </w:r>
      <w:proofErr w:type="spellStart"/>
      <w:r>
        <w:t>namelist</w:t>
      </w:r>
      <w:proofErr w:type="spellEnd"/>
      <w:r>
        <w:t xml:space="preserve"> dictionary and set parameters contained within </w:t>
      </w:r>
      <w:r w:rsidR="00945719">
        <w:t>the slab object.</w:t>
      </w:r>
      <w:r w:rsidR="0061532D">
        <w:t xml:space="preserve">  At some point I’ll write an additional function to write out the BRDF to either a gridded </w:t>
      </w:r>
      <w:proofErr w:type="spellStart"/>
      <w:r w:rsidR="0061532D">
        <w:t>ascii</w:t>
      </w:r>
      <w:proofErr w:type="spellEnd"/>
      <w:r w:rsidR="0061532D">
        <w:t xml:space="preserve"> file, or </w:t>
      </w:r>
      <w:proofErr w:type="spellStart"/>
      <w:r w:rsidR="0061532D">
        <w:t>netCDF</w:t>
      </w:r>
      <w:proofErr w:type="spellEnd"/>
      <w:r w:rsidR="0061532D">
        <w:t xml:space="preserve"> or something.</w:t>
      </w:r>
    </w:p>
    <w:p w14:paraId="03030BEB" w14:textId="4924A672" w:rsidR="00831322" w:rsidRPr="00831322" w:rsidRDefault="00831322" w:rsidP="00831322">
      <w:pPr>
        <w:rPr>
          <w:rStyle w:val="BookTitle"/>
        </w:rPr>
      </w:pPr>
    </w:p>
    <w:p w14:paraId="4D8536C1" w14:textId="77777777" w:rsidR="004D33BA" w:rsidRDefault="004D33BA" w:rsidP="004D33BA">
      <w:pPr>
        <w:pStyle w:val="ListParagraph"/>
        <w:ind w:left="1440"/>
      </w:pPr>
    </w:p>
    <w:sectPr w:rsidR="004D33BA" w:rsidSect="002A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E28"/>
    <w:multiLevelType w:val="hybridMultilevel"/>
    <w:tmpl w:val="523AC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A38D7"/>
    <w:multiLevelType w:val="hybridMultilevel"/>
    <w:tmpl w:val="80B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722"/>
    <w:multiLevelType w:val="hybridMultilevel"/>
    <w:tmpl w:val="C95A0776"/>
    <w:lvl w:ilvl="0" w:tplc="F15C0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06D"/>
    <w:multiLevelType w:val="hybridMultilevel"/>
    <w:tmpl w:val="4124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13C40"/>
    <w:multiLevelType w:val="hybridMultilevel"/>
    <w:tmpl w:val="319A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C41B8"/>
    <w:multiLevelType w:val="hybridMultilevel"/>
    <w:tmpl w:val="B37E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12E90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rno, Julie T ERDC-RDE-CRREL-NH CIV">
    <w15:presenceInfo w15:providerId="AD" w15:userId="S-1-5-21-345493045-2949504241-3771833014-19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BA"/>
    <w:rsid w:val="00044D7C"/>
    <w:rsid w:val="000B095E"/>
    <w:rsid w:val="00115745"/>
    <w:rsid w:val="001B06E6"/>
    <w:rsid w:val="001C6ACF"/>
    <w:rsid w:val="00230702"/>
    <w:rsid w:val="002403D1"/>
    <w:rsid w:val="002A1A0D"/>
    <w:rsid w:val="002B515C"/>
    <w:rsid w:val="0034206B"/>
    <w:rsid w:val="003C4370"/>
    <w:rsid w:val="003F0F03"/>
    <w:rsid w:val="00473C35"/>
    <w:rsid w:val="004D33BA"/>
    <w:rsid w:val="004D361F"/>
    <w:rsid w:val="0054370A"/>
    <w:rsid w:val="00594D94"/>
    <w:rsid w:val="005B5AFC"/>
    <w:rsid w:val="005F0E44"/>
    <w:rsid w:val="0061532D"/>
    <w:rsid w:val="006D427D"/>
    <w:rsid w:val="00727BD1"/>
    <w:rsid w:val="0073517F"/>
    <w:rsid w:val="007E2E34"/>
    <w:rsid w:val="00831322"/>
    <w:rsid w:val="00864F60"/>
    <w:rsid w:val="008F223C"/>
    <w:rsid w:val="00915558"/>
    <w:rsid w:val="00945719"/>
    <w:rsid w:val="009B2C4D"/>
    <w:rsid w:val="009D3A9B"/>
    <w:rsid w:val="00AA392E"/>
    <w:rsid w:val="00B1275C"/>
    <w:rsid w:val="00BB4514"/>
    <w:rsid w:val="00BE107D"/>
    <w:rsid w:val="00BE2B2B"/>
    <w:rsid w:val="00C03CA1"/>
    <w:rsid w:val="00C56D7D"/>
    <w:rsid w:val="00D52C45"/>
    <w:rsid w:val="00DA5594"/>
    <w:rsid w:val="00EE7130"/>
    <w:rsid w:val="00EF2C32"/>
    <w:rsid w:val="00F60D62"/>
    <w:rsid w:val="00F61E23"/>
    <w:rsid w:val="00F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8F87"/>
  <w15:chartTrackingRefBased/>
  <w15:docId w15:val="{A784AC6F-F5DD-D44A-8E96-791AB22C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B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3132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83132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3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13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13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61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D361F"/>
  </w:style>
  <w:style w:type="character" w:customStyle="1" w:styleId="o">
    <w:name w:val="o"/>
    <w:basedOn w:val="DefaultParagraphFont"/>
    <w:rsid w:val="004D3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-bear/sun-pos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Parno, Julie T ERDC-RDE-CRREL-NH CIV</cp:lastModifiedBy>
  <cp:revision>4</cp:revision>
  <dcterms:created xsi:type="dcterms:W3CDTF">2021-02-04T18:21:00Z</dcterms:created>
  <dcterms:modified xsi:type="dcterms:W3CDTF">2021-02-09T15:10:00Z</dcterms:modified>
</cp:coreProperties>
</file>